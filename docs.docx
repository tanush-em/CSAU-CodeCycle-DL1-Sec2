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B1A2" w14:textId="77777777" w:rsidR="00B56C5D" w:rsidRDefault="00B56C5D" w:rsidP="00B56C5D">
      <w:pPr>
        <w:jc w:val="center"/>
        <w:rPr>
          <w:ins w:id="0" w:author="Tanush T M" w:date="2024-09-07T21:40:00Z" w16du:dateUtc="2024-09-07T16:10:00Z"/>
        </w:rPr>
      </w:pPr>
      <w:ins w:id="1" w:author="Tanush T M" w:date="2024-09-07T21:40:00Z" w16du:dateUtc="2024-09-07T16:10:00Z">
        <w:r>
          <w:rPr>
            <w:sz w:val="36"/>
            <w:szCs w:val="36"/>
          </w:rPr>
          <w:t>T</w:t>
        </w:r>
      </w:ins>
      <w:del w:id="2" w:author="Tanush T M" w:date="2024-09-07T21:40:00Z" w16du:dateUtc="2024-09-07T16:10:00Z">
        <w:r w:rsidRPr="00B56C5D" w:rsidDel="00B56C5D">
          <w:rPr>
            <w:sz w:val="36"/>
            <w:szCs w:val="36"/>
          </w:rPr>
          <w:delText>t</w:delText>
        </w:r>
      </w:del>
      <w:r w:rsidRPr="00B56C5D">
        <w:rPr>
          <w:sz w:val="36"/>
          <w:szCs w:val="36"/>
        </w:rPr>
        <w:t>hese are the contents of the “Checkpoint-100” folder, which essentially had the model config and weights.</w:t>
      </w:r>
      <w:r>
        <w:t xml:space="preserve"> </w:t>
      </w:r>
    </w:p>
    <w:p w14:paraId="4821DF41" w14:textId="56D77934" w:rsidR="00B56C5D" w:rsidRDefault="00B56C5D" w:rsidP="00B56C5D">
      <w:pPr>
        <w:jc w:val="center"/>
        <w:pPrChange w:id="3" w:author="Tanush T M" w:date="2024-09-07T21:40:00Z" w16du:dateUtc="2024-09-07T16:10:00Z">
          <w:pPr/>
        </w:pPrChange>
      </w:pPr>
      <w:r w:rsidRPr="00B56C5D">
        <w:drawing>
          <wp:inline distT="0" distB="0" distL="0" distR="0" wp14:anchorId="2A69C1C2" wp14:editId="627B116B">
            <wp:extent cx="5731510" cy="4660265"/>
            <wp:effectExtent l="0" t="0" r="2540" b="6985"/>
            <wp:docPr id="1632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anush T M">
    <w15:presenceInfo w15:providerId="Windows Live" w15:userId="dad24e6af14fd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5D"/>
    <w:rsid w:val="00AC34DE"/>
    <w:rsid w:val="00B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398"/>
  <w15:chartTrackingRefBased/>
  <w15:docId w15:val="{F27C4028-3C17-4742-BC47-9AC897AF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56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T M</dc:creator>
  <cp:keywords/>
  <dc:description/>
  <cp:lastModifiedBy>Tanush T M</cp:lastModifiedBy>
  <cp:revision>1</cp:revision>
  <dcterms:created xsi:type="dcterms:W3CDTF">2024-09-07T16:03:00Z</dcterms:created>
  <dcterms:modified xsi:type="dcterms:W3CDTF">2024-09-07T16:10:00Z</dcterms:modified>
</cp:coreProperties>
</file>